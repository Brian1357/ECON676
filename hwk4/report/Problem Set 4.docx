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0DE" w:rsidRPr="00355F85" w:rsidRDefault="00355F85" w:rsidP="00355F85">
      <w:pPr>
        <w:pStyle w:val="Title"/>
      </w:pPr>
      <w:r w:rsidRPr="00355F85">
        <w:rPr>
          <w:rFonts w:hint="eastAsia"/>
        </w:rPr>
        <w:t>Problem</w:t>
      </w:r>
      <w:r w:rsidRPr="00355F85">
        <w:t xml:space="preserve"> Set 4</w:t>
      </w:r>
    </w:p>
    <w:p w:rsidR="00355F85" w:rsidRDefault="00355F85">
      <w:r>
        <w:rPr>
          <w:rFonts w:hint="eastAsia"/>
        </w:rPr>
        <w:t>P</w:t>
      </w:r>
      <w:r>
        <w:t>art 1: 30 Value-Weight Industry portfolios</w:t>
      </w:r>
    </w:p>
    <w:p w:rsidR="003829DF" w:rsidRDefault="003829DF" w:rsidP="003829DF">
      <w:pPr>
        <w:pStyle w:val="ListParagraph"/>
        <w:numPr>
          <w:ilvl w:val="0"/>
          <w:numId w:val="1"/>
        </w:numPr>
        <w:ind w:firstLineChars="0"/>
      </w:pPr>
    </w:p>
    <w:p w:rsidR="003829DF" w:rsidRPr="003829DF" w:rsidRDefault="003829DF" w:rsidP="003829DF">
      <w:pPr>
        <w:pStyle w:val="ListParagraph"/>
        <w:ind w:left="420" w:firstLineChars="0" w:firstLine="0"/>
      </w:pPr>
      <w:r>
        <w:rPr>
          <w:noProof/>
        </w:rPr>
        <w:drawing>
          <wp:inline distT="0" distB="0" distL="0" distR="0">
            <wp:extent cx="5731510" cy="28676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a(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67660"/>
                    </a:xfrm>
                    <a:prstGeom prst="rect">
                      <a:avLst/>
                    </a:prstGeom>
                  </pic:spPr>
                </pic:pic>
              </a:graphicData>
            </a:graphic>
          </wp:inline>
        </w:drawing>
      </w:r>
      <w:r>
        <w:rPr>
          <w:noProof/>
        </w:rPr>
        <w:drawing>
          <wp:inline distT="0" distB="0" distL="0" distR="0">
            <wp:extent cx="5731510" cy="28676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67660"/>
                    </a:xfrm>
                    <a:prstGeom prst="rect">
                      <a:avLst/>
                    </a:prstGeom>
                  </pic:spPr>
                </pic:pic>
              </a:graphicData>
            </a:graphic>
          </wp:inline>
        </w:drawing>
      </w:r>
    </w:p>
    <w:p w:rsidR="00355F85" w:rsidRDefault="00A00F1F" w:rsidP="003829DF">
      <w:pPr>
        <w:pStyle w:val="ListParagraph"/>
        <w:ind w:left="420" w:firstLineChars="0" w:firstLine="0"/>
        <w:rPr>
          <w:rFonts w:hint="eastAsia"/>
          <w:highlight w:val="yellow"/>
        </w:rPr>
      </w:pPr>
      <w:r>
        <w:rPr>
          <w:highlight w:val="yellow"/>
        </w:rPr>
        <w:t xml:space="preserve">No </w:t>
      </w:r>
      <w:r w:rsidR="00355F85" w:rsidRPr="00355F85">
        <w:rPr>
          <w:highlight w:val="yellow"/>
        </w:rPr>
        <w:t>Discernible patterns?</w:t>
      </w:r>
      <w:ins w:id="0" w:author="Boyang Pan" w:date="2019-02-05T00:43:00Z">
        <w:r w:rsidR="00097EBA">
          <w:rPr>
            <w:highlight w:val="yellow"/>
          </w:rPr>
          <w:t xml:space="preserve"> I don’t think there is any discernible patterns. </w:t>
        </w:r>
      </w:ins>
      <w:ins w:id="1" w:author="Boyang Pan" w:date="2019-02-05T00:44:00Z">
        <w:r w:rsidR="00097EBA">
          <w:rPr>
            <w:highlight w:val="yellow"/>
          </w:rPr>
          <w:t xml:space="preserve">but we can say their SRs </w:t>
        </w:r>
      </w:ins>
      <w:ins w:id="2" w:author="Boyang Pan" w:date="2019-02-05T00:45:00Z">
        <w:r w:rsidR="00097EBA">
          <w:rPr>
            <w:highlight w:val="yellow"/>
          </w:rPr>
          <w:t>.</w:t>
        </w:r>
      </w:ins>
      <w:ins w:id="3" w:author="Boyang Pan" w:date="2019-02-05T00:44:00Z">
        <w:r w:rsidR="00097EBA">
          <w:rPr>
            <w:highlight w:val="yellow"/>
          </w:rPr>
          <w:t xml:space="preserve">is proportional to their </w:t>
        </w:r>
        <w:proofErr w:type="spellStart"/>
        <w:r w:rsidR="00097EBA">
          <w:rPr>
            <w:highlight w:val="yellow"/>
          </w:rPr>
          <w:t>avg</w:t>
        </w:r>
        <w:proofErr w:type="spellEnd"/>
        <w:r w:rsidR="00097EBA">
          <w:rPr>
            <w:highlight w:val="yellow"/>
          </w:rPr>
          <w:t xml:space="preserve"> returns</w:t>
        </w:r>
      </w:ins>
      <w:ins w:id="4" w:author="Boyang Pan" w:date="2019-02-05T12:35:00Z">
        <w:r w:rsidR="00307C2C">
          <w:rPr>
            <w:highlight w:val="yellow"/>
          </w:rPr>
          <w:t xml:space="preserve">. </w:t>
        </w:r>
      </w:ins>
      <w:ins w:id="5" w:author="Boyang Pan" w:date="2019-02-05T12:32:00Z">
        <w:r w:rsidR="0091679D">
          <w:rPr>
            <w:highlight w:val="yellow"/>
          </w:rPr>
          <w:t xml:space="preserve">They </w:t>
        </w:r>
        <w:r w:rsidR="00307C2C">
          <w:rPr>
            <w:highlight w:val="yellow"/>
          </w:rPr>
          <w:t>all have around 1% returns, which are small.</w:t>
        </w:r>
      </w:ins>
    </w:p>
    <w:p w:rsidR="0038686B" w:rsidRPr="00944D1D" w:rsidRDefault="0038686B" w:rsidP="0038686B">
      <w:pPr>
        <w:pStyle w:val="ListParagraph"/>
        <w:numPr>
          <w:ilvl w:val="0"/>
          <w:numId w:val="1"/>
        </w:numPr>
        <w:ind w:firstLineChars="0"/>
      </w:pPr>
      <w:r w:rsidRPr="00944D1D">
        <w:rPr>
          <w:rFonts w:hint="eastAsia"/>
        </w:rPr>
        <w:t>G</w:t>
      </w:r>
      <w:r w:rsidRPr="00944D1D">
        <w:t>RS F-statistic: 1</w:t>
      </w:r>
      <w:r>
        <w:t>.8895</w:t>
      </w:r>
      <w:r w:rsidRPr="00944D1D">
        <w:t>, p-value: 0.</w:t>
      </w:r>
      <w:r>
        <w:t>0028</w:t>
      </w:r>
    </w:p>
    <w:p w:rsidR="00355F85" w:rsidRDefault="00355F85" w:rsidP="00355F85">
      <w:pPr>
        <w:pStyle w:val="ListParagraph"/>
        <w:ind w:left="420" w:firstLineChars="0" w:firstLine="0"/>
      </w:pPr>
      <w:r>
        <w:t>We should reject the null hypothesis. The alpha is not zero</w:t>
      </w:r>
      <w:r w:rsidR="00515396">
        <w:t>.</w:t>
      </w:r>
    </w:p>
    <w:p w:rsidR="00355F85" w:rsidRDefault="00355F85" w:rsidP="00355F85">
      <w:pPr>
        <w:pStyle w:val="ListParagraph"/>
        <w:numPr>
          <w:ilvl w:val="0"/>
          <w:numId w:val="1"/>
        </w:numPr>
        <w:ind w:firstLineChars="0"/>
      </w:pPr>
      <w:r>
        <w:t xml:space="preserve">Suppose </w:t>
      </w:r>
      <m:oMath>
        <m:r>
          <w:del w:id="6" w:author="Boyang Pan" w:date="2019-02-05T12:36:00Z">
            <w:rPr>
              <w:rFonts w:ascii="Cambria Math" w:hAnsi="Cambria Math"/>
            </w:rPr>
            <m:t>alpha</m:t>
          </w:del>
        </m:r>
        <m:sSub>
          <m:sSubPr>
            <m:ctrlPr>
              <w:ins w:id="7" w:author="Boyang Pan" w:date="2019-02-05T12:36:00Z">
                <w:rPr>
                  <w:rFonts w:ascii="Cambria Math" w:hAnsi="Cambria Math"/>
                  <w:i/>
                </w:rPr>
              </w:ins>
            </m:ctrlPr>
          </m:sSubPr>
          <m:e>
            <m:r>
              <w:ins w:id="8" w:author="Boyang Pan" w:date="2019-02-05T12:36:00Z">
                <w:rPr>
                  <w:rFonts w:ascii="Cambria Math" w:hAnsi="Cambria Math"/>
                </w:rPr>
                <m:t>α</m:t>
              </w:ins>
            </m:r>
          </m:e>
          <m:sub>
            <m:r>
              <w:ins w:id="9" w:author="Boyang Pan" w:date="2019-02-05T12:36:00Z">
                <w:rPr>
                  <w:rFonts w:ascii="Cambria Math" w:hAnsi="Cambria Math"/>
                </w:rPr>
                <m:t>1</m:t>
              </w:ins>
            </m:r>
          </m:sub>
        </m:sSub>
        <m:r>
          <w:del w:id="10" w:author="Boyang Pan" w:date="2019-02-05T12:36:00Z">
            <w:rPr>
              <w:rFonts w:ascii="Cambria Math" w:hAnsi="Cambria Math"/>
            </w:rPr>
            <m:t>1</m:t>
          </w:del>
        </m:r>
      </m:oMath>
      <w:r>
        <w:t xml:space="preserve">, </w:t>
      </w:r>
      <m:oMath>
        <m:sSub>
          <m:sSubPr>
            <m:ctrlPr>
              <w:ins w:id="11" w:author="Boyang Pan" w:date="2019-02-05T12:36:00Z">
                <w:rPr>
                  <w:rFonts w:ascii="Cambria Math" w:hAnsi="Cambria Math"/>
                  <w:i/>
                </w:rPr>
              </w:ins>
            </m:ctrlPr>
          </m:sSubPr>
          <m:e>
            <m:r>
              <w:ins w:id="12" w:author="Boyang Pan" w:date="2019-02-05T12:36:00Z">
                <w:rPr>
                  <w:rFonts w:ascii="Cambria Math" w:hAnsi="Cambria Math"/>
                </w:rPr>
                <m:t>α</m:t>
              </w:ins>
            </m:r>
          </m:e>
          <m:sub>
            <m:r>
              <w:ins w:id="13" w:author="Boyang Pan" w:date="2019-02-05T12:36:00Z">
                <w:rPr>
                  <w:rFonts w:ascii="Cambria Math" w:hAnsi="Cambria Math"/>
                </w:rPr>
                <m:t>2</m:t>
              </w:ins>
            </m:r>
          </m:sub>
        </m:sSub>
      </m:oMath>
      <w:del w:id="14" w:author="Boyang Pan" w:date="2019-02-05T12:36:00Z">
        <w:r w:rsidDel="00307C2C">
          <w:delText>alpha2</w:delText>
        </w:r>
      </w:del>
      <w:r>
        <w:t xml:space="preserve">, </w:t>
      </w:r>
      <m:oMath>
        <m:sSub>
          <m:sSubPr>
            <m:ctrlPr>
              <w:ins w:id="15" w:author="Boyang Pan" w:date="2019-02-05T12:36:00Z">
                <w:rPr>
                  <w:rFonts w:ascii="Cambria Math" w:hAnsi="Cambria Math"/>
                  <w:i/>
                </w:rPr>
              </w:ins>
            </m:ctrlPr>
          </m:sSubPr>
          <m:e>
            <m:r>
              <w:ins w:id="16" w:author="Boyang Pan" w:date="2019-02-05T12:36:00Z">
                <w:rPr>
                  <w:rFonts w:ascii="Cambria Math" w:hAnsi="Cambria Math"/>
                </w:rPr>
                <m:t>α</m:t>
              </w:ins>
            </m:r>
          </m:e>
          <m:sub>
            <m:r>
              <w:ins w:id="17" w:author="Boyang Pan" w:date="2019-02-05T12:36:00Z">
                <w:rPr>
                  <w:rFonts w:ascii="Cambria Math" w:hAnsi="Cambria Math"/>
                </w:rPr>
                <m:t>3</m:t>
              </w:ins>
            </m:r>
          </m:sub>
        </m:sSub>
      </m:oMath>
      <w:del w:id="18" w:author="Boyang Pan" w:date="2019-02-05T12:36:00Z">
        <w:r w:rsidDel="00307C2C">
          <w:delText>alpha3</w:delText>
        </w:r>
      </w:del>
      <w:r>
        <w:t xml:space="preserve">... </w:t>
      </w:r>
      <m:oMath>
        <m:sSub>
          <m:sSubPr>
            <m:ctrlPr>
              <w:ins w:id="19" w:author="Boyang Pan" w:date="2019-02-05T12:36:00Z">
                <w:rPr>
                  <w:rFonts w:ascii="Cambria Math" w:hAnsi="Cambria Math"/>
                  <w:i/>
                </w:rPr>
              </w:ins>
            </m:ctrlPr>
          </m:sSubPr>
          <m:e>
            <m:r>
              <w:ins w:id="20" w:author="Boyang Pan" w:date="2019-02-05T12:36:00Z">
                <w:rPr>
                  <w:rFonts w:ascii="Cambria Math" w:hAnsi="Cambria Math"/>
                </w:rPr>
                <m:t>α</m:t>
              </w:ins>
            </m:r>
          </m:e>
          <m:sub>
            <m:r>
              <w:ins w:id="21" w:author="Boyang Pan" w:date="2019-02-05T12:36:00Z">
                <w:rPr>
                  <w:rFonts w:ascii="Cambria Math" w:hAnsi="Cambria Math" w:hint="eastAsia"/>
                </w:rPr>
                <m:t>N</m:t>
              </w:ins>
            </m:r>
          </m:sub>
        </m:sSub>
      </m:oMath>
      <w:del w:id="22" w:author="Boyang Pan" w:date="2019-02-05T12:36:00Z">
        <w:r w:rsidDel="00307C2C">
          <w:delText xml:space="preserve">alphaN </w:delText>
        </w:r>
      </w:del>
      <w:r>
        <w:t xml:space="preserve">are </w:t>
      </w:r>
      <w:r w:rsidR="00815035">
        <w:t xml:space="preserve">intercepts in time series regressions for N assets. </w:t>
      </w:r>
      <w:r>
        <w:rPr>
          <w:rFonts w:hint="eastAsia"/>
        </w:rPr>
        <w:t>T</w:t>
      </w:r>
      <w:r>
        <w:t xml:space="preserve">he null hypothesis </w:t>
      </w:r>
      <w:r w:rsidR="00815035">
        <w:t xml:space="preserve">of GRS test is </w:t>
      </w:r>
      <m:oMath>
        <m:sSub>
          <m:sSubPr>
            <m:ctrlPr>
              <w:ins w:id="23" w:author="Boyang Pan" w:date="2019-02-05T12:36:00Z">
                <w:rPr>
                  <w:rFonts w:ascii="Cambria Math" w:hAnsi="Cambria Math"/>
                  <w:i/>
                </w:rPr>
              </w:ins>
            </m:ctrlPr>
          </m:sSubPr>
          <m:e>
            <m:r>
              <w:ins w:id="24" w:author="Boyang Pan" w:date="2019-02-05T12:36:00Z">
                <w:rPr>
                  <w:rFonts w:ascii="Cambria Math" w:hAnsi="Cambria Math"/>
                </w:rPr>
                <m:t>α</m:t>
              </w:ins>
            </m:r>
          </m:e>
          <m:sub>
            <m:r>
              <w:ins w:id="25" w:author="Boyang Pan" w:date="2019-02-05T12:36:00Z">
                <w:rPr>
                  <w:rFonts w:ascii="Cambria Math" w:hAnsi="Cambria Math"/>
                </w:rPr>
                <m:t>1</m:t>
              </w:ins>
            </m:r>
          </m:sub>
        </m:sSub>
        <m:r>
          <w:ins w:id="26" w:author="Boyang Pan" w:date="2019-02-05T12:36:00Z">
            <w:rPr>
              <w:rFonts w:ascii="Cambria Math" w:hAnsi="Cambria Math"/>
            </w:rPr>
            <m:t>=</m:t>
          </w:ins>
        </m:r>
        <m:sSub>
          <m:sSubPr>
            <m:ctrlPr>
              <w:ins w:id="27" w:author="Boyang Pan" w:date="2019-02-05T12:36:00Z">
                <w:rPr>
                  <w:rFonts w:ascii="Cambria Math" w:hAnsi="Cambria Math"/>
                  <w:i/>
                </w:rPr>
              </w:ins>
            </m:ctrlPr>
          </m:sSubPr>
          <m:e>
            <m:r>
              <w:ins w:id="28" w:author="Boyang Pan" w:date="2019-02-05T12:36:00Z">
                <w:rPr>
                  <w:rFonts w:ascii="Cambria Math" w:hAnsi="Cambria Math"/>
                </w:rPr>
                <m:t>α</m:t>
              </w:ins>
            </m:r>
          </m:e>
          <m:sub>
            <m:r>
              <w:ins w:id="29" w:author="Boyang Pan" w:date="2019-02-05T12:37:00Z">
                <w:rPr>
                  <w:rFonts w:ascii="Cambria Math" w:hAnsi="Cambria Math"/>
                </w:rPr>
                <m:t>2</m:t>
              </w:ins>
            </m:r>
          </m:sub>
        </m:sSub>
        <m:r>
          <w:ins w:id="30" w:author="Boyang Pan" w:date="2019-02-05T12:37:00Z">
            <w:rPr>
              <w:rFonts w:ascii="Cambria Math" w:hAnsi="Cambria Math"/>
            </w:rPr>
            <m:t>=</m:t>
          </w:ins>
        </m:r>
        <m:sSub>
          <m:sSubPr>
            <m:ctrlPr>
              <w:ins w:id="31" w:author="Boyang Pan" w:date="2019-02-05T12:37:00Z">
                <w:rPr>
                  <w:rFonts w:ascii="Cambria Math" w:hAnsi="Cambria Math"/>
                  <w:i/>
                </w:rPr>
              </w:ins>
            </m:ctrlPr>
          </m:sSubPr>
          <m:e>
            <m:r>
              <w:ins w:id="32" w:author="Boyang Pan" w:date="2019-02-05T12:37:00Z">
                <w:rPr>
                  <w:rFonts w:ascii="Cambria Math" w:hAnsi="Cambria Math"/>
                </w:rPr>
                <m:t>α</m:t>
              </w:ins>
            </m:r>
          </m:e>
          <m:sub>
            <m:r>
              <w:ins w:id="33" w:author="Boyang Pan" w:date="2019-02-05T12:37:00Z">
                <w:rPr>
                  <w:rFonts w:ascii="Cambria Math" w:hAnsi="Cambria Math"/>
                </w:rPr>
                <m:t>3</m:t>
              </w:ins>
            </m:r>
          </m:sub>
        </m:sSub>
        <m:r>
          <w:ins w:id="34" w:author="Boyang Pan" w:date="2019-02-05T12:37:00Z">
            <w:rPr>
              <w:rFonts w:ascii="Cambria Math" w:hAnsi="Cambria Math"/>
            </w:rPr>
            <m:t>=…=</m:t>
          </w:ins>
        </m:r>
        <m:sSub>
          <m:sSubPr>
            <m:ctrlPr>
              <w:ins w:id="35" w:author="Boyang Pan" w:date="2019-02-05T12:37:00Z">
                <w:rPr>
                  <w:rFonts w:ascii="Cambria Math" w:hAnsi="Cambria Math"/>
                  <w:i/>
                </w:rPr>
              </w:ins>
            </m:ctrlPr>
          </m:sSubPr>
          <m:e>
            <m:r>
              <w:ins w:id="36" w:author="Boyang Pan" w:date="2019-02-05T12:37:00Z">
                <w:rPr>
                  <w:rFonts w:ascii="Cambria Math" w:hAnsi="Cambria Math"/>
                </w:rPr>
                <m:t>α</m:t>
              </w:ins>
            </m:r>
          </m:e>
          <m:sub>
            <m:r>
              <w:ins w:id="37" w:author="Boyang Pan" w:date="2019-02-05T12:37:00Z">
                <w:rPr>
                  <w:rFonts w:ascii="Cambria Math" w:hAnsi="Cambria Math"/>
                </w:rPr>
                <m:t>N</m:t>
              </w:ins>
            </m:r>
          </m:sub>
        </m:sSub>
        <m:r>
          <w:ins w:id="38" w:author="Boyang Pan" w:date="2019-02-05T12:37:00Z">
            <w:rPr>
              <w:rFonts w:ascii="Cambria Math" w:hAnsi="Cambria Math"/>
            </w:rPr>
            <m:t>=0</m:t>
          </w:ins>
        </m:r>
      </m:oMath>
      <w:del w:id="39" w:author="Boyang Pan" w:date="2019-02-05T12:36:00Z">
        <w:r w:rsidDel="00307C2C">
          <w:delText>a</w:delText>
        </w:r>
        <w:r w:rsidR="00815035" w:rsidDel="00307C2C">
          <w:delText>lpha1</w:delText>
        </w:r>
      </w:del>
      <w:del w:id="40" w:author="Boyang Pan" w:date="2019-02-05T12:37:00Z">
        <w:r w:rsidR="00815035" w:rsidDel="00307C2C">
          <w:delText>=alpha2=alpha3=…=alphaN=0</w:delText>
        </w:r>
      </w:del>
      <w:r w:rsidR="00815035">
        <w:t>.</w:t>
      </w:r>
    </w:p>
    <w:p w:rsidR="00815035" w:rsidRDefault="00815035" w:rsidP="00815035">
      <w:pPr>
        <w:pStyle w:val="ListParagraph"/>
        <w:ind w:left="420" w:firstLineChars="0" w:firstLine="0"/>
      </w:pPr>
      <w:r>
        <w:t xml:space="preserve">GRS test could be used as a test of the efficiency of CAPM model. In CAPM, we only have one factor which is the excess return of the market. GRS tests if the intercept of the time series regression is zero, when there’s only market excess factor. Intuitively, GRS tests if there’s any </w:t>
      </w:r>
      <w:r>
        <w:lastRenderedPageBreak/>
        <w:t>part significantly different from zero that cannot be explained by the market excess return.</w:t>
      </w:r>
    </w:p>
    <w:p w:rsidR="00815035" w:rsidRDefault="00815035" w:rsidP="00815035">
      <w:pPr>
        <w:pStyle w:val="ListParagraph"/>
        <w:ind w:left="420" w:firstLineChars="0" w:firstLine="0"/>
      </w:pPr>
      <w:r w:rsidRPr="00815035">
        <w:rPr>
          <w:rFonts w:hint="eastAsia"/>
          <w:highlight w:val="yellow"/>
        </w:rPr>
        <w:t>H</w:t>
      </w:r>
      <w:r w:rsidRPr="00815035">
        <w:rPr>
          <w:highlight w:val="yellow"/>
        </w:rPr>
        <w:t>OW DO THE TS REGRESS IMPLICITLY ESTIMATE THE BETA RISK PREMIUM??</w:t>
      </w:r>
    </w:p>
    <w:p w:rsidR="00815035" w:rsidRDefault="007C4185" w:rsidP="00355F85">
      <w:pPr>
        <w:pStyle w:val="ListParagraph"/>
        <w:numPr>
          <w:ilvl w:val="0"/>
          <w:numId w:val="1"/>
        </w:numPr>
        <w:ind w:firstLineChars="0"/>
      </w:pPr>
      <w:r>
        <w:rPr>
          <w:rFonts w:hint="eastAsia"/>
        </w:rPr>
        <w:t>A</w:t>
      </w:r>
      <w:r>
        <w:t>ll intercepts are positive</w:t>
      </w:r>
      <w:ins w:id="41" w:author="Boyang Pan" w:date="2019-02-05T12:46:00Z">
        <w:r w:rsidR="00A26270">
          <w:t xml:space="preserve"> </w:t>
        </w:r>
        <w:r w:rsidR="00A26270">
          <w:rPr>
            <w:rFonts w:hint="eastAsia"/>
          </w:rPr>
          <w:t>n</w:t>
        </w:r>
        <w:r w:rsidR="00A26270">
          <w:t>ot all are positive</w:t>
        </w:r>
      </w:ins>
      <w:r>
        <w:t>, and the magnitude is from 0 to 0.8%</w:t>
      </w:r>
      <w:r w:rsidR="00C33B99">
        <w:t xml:space="preserve">, </w:t>
      </w:r>
      <w:ins w:id="42" w:author="Boyang Pan" w:date="2019-02-05T12:47:00Z">
        <w:r w:rsidR="00A26270">
          <w:t>-0.25%-0.5%</w:t>
        </w:r>
      </w:ins>
      <w:r w:rsidR="00C33B99">
        <w:t>approximately</w:t>
      </w:r>
      <w:r>
        <w:t xml:space="preserve">. The CAPM in particular has difficulty pricing </w:t>
      </w:r>
      <w:r w:rsidR="00C33B99">
        <w:t>portfolios like Smoke and Servs. It might because Smoke and Service industry are less influenced by market changes.</w:t>
      </w:r>
    </w:p>
    <w:p w:rsidR="008E2E9F" w:rsidRDefault="008E2E9F" w:rsidP="0018257A"/>
    <w:p w:rsidR="0018257A" w:rsidRDefault="0018257A" w:rsidP="0018257A">
      <w:r>
        <w:rPr>
          <w:rFonts w:hint="eastAsia"/>
        </w:rPr>
        <w:t>P</w:t>
      </w:r>
      <w:r>
        <w:t>art 2: 10 Past Return portfolios</w:t>
      </w:r>
    </w:p>
    <w:p w:rsidR="000C5923" w:rsidRDefault="000C5923" w:rsidP="000C5923">
      <w:pPr>
        <w:pStyle w:val="ListParagraph"/>
        <w:numPr>
          <w:ilvl w:val="0"/>
          <w:numId w:val="1"/>
        </w:numPr>
        <w:ind w:firstLineChars="0"/>
      </w:pPr>
    </w:p>
    <w:p w:rsidR="0018257A" w:rsidRDefault="000C5923" w:rsidP="000C5923">
      <w:pPr>
        <w:pStyle w:val="ListParagraph"/>
        <w:ind w:left="420" w:firstLineChars="0" w:firstLine="0"/>
      </w:pPr>
      <w:r>
        <w:rPr>
          <w:rFonts w:hint="eastAsia"/>
        </w:rPr>
        <w:t>R</w:t>
      </w:r>
      <w:r>
        <w:t>epeat a):</w:t>
      </w:r>
    </w:p>
    <w:p w:rsidR="000C5923" w:rsidRDefault="00C905A1" w:rsidP="000C5923">
      <w:pPr>
        <w:pStyle w:val="ListParagraph"/>
        <w:ind w:left="420" w:firstLineChars="0" w:firstLine="0"/>
      </w:pPr>
      <w:r>
        <w:rPr>
          <w:noProof/>
        </w:rPr>
        <w:drawing>
          <wp:inline distT="0" distB="0" distL="0" distR="0">
            <wp:extent cx="5731510" cy="28676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ea(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7660"/>
                    </a:xfrm>
                    <a:prstGeom prst="rect">
                      <a:avLst/>
                    </a:prstGeom>
                  </pic:spPr>
                </pic:pic>
              </a:graphicData>
            </a:graphic>
          </wp:inline>
        </w:drawing>
      </w:r>
      <w:r>
        <w:rPr>
          <w:noProof/>
        </w:rPr>
        <w:drawing>
          <wp:inline distT="0" distB="0" distL="0" distR="0">
            <wp:extent cx="5731510" cy="286766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ea(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7660"/>
                    </a:xfrm>
                    <a:prstGeom prst="rect">
                      <a:avLst/>
                    </a:prstGeom>
                  </pic:spPr>
                </pic:pic>
              </a:graphicData>
            </a:graphic>
          </wp:inline>
        </w:drawing>
      </w:r>
    </w:p>
    <w:p w:rsidR="000C5923" w:rsidRDefault="000C5923" w:rsidP="000C5923">
      <w:pPr>
        <w:pStyle w:val="ListParagraph"/>
        <w:ind w:left="420" w:firstLineChars="0" w:firstLine="0"/>
      </w:pPr>
      <w:r>
        <w:rPr>
          <w:rFonts w:hint="eastAsia"/>
        </w:rPr>
        <w:t>T</w:t>
      </w:r>
      <w:r>
        <w:t xml:space="preserve">he above plots show the average returns and Sharpe-ratios of the 10 portfolios. There’s positive slope, which means the past winner, compared to the past loser, has a higher </w:t>
      </w:r>
      <w:r w:rsidR="00D9779C">
        <w:t>return and Sharpe- ratio.</w:t>
      </w:r>
    </w:p>
    <w:p w:rsidR="00D9779C" w:rsidRDefault="00D9779C" w:rsidP="000C5923">
      <w:pPr>
        <w:pStyle w:val="ListParagraph"/>
        <w:ind w:left="420" w:firstLineChars="0" w:firstLine="0"/>
      </w:pPr>
    </w:p>
    <w:p w:rsidR="00D9779C" w:rsidRDefault="00D9779C" w:rsidP="000C5923">
      <w:pPr>
        <w:pStyle w:val="ListParagraph"/>
        <w:ind w:left="420" w:firstLineChars="0" w:firstLine="0"/>
      </w:pPr>
      <w:r>
        <w:rPr>
          <w:rFonts w:hint="eastAsia"/>
        </w:rPr>
        <w:t>R</w:t>
      </w:r>
      <w:r>
        <w:t>epeat b)</w:t>
      </w:r>
    </w:p>
    <w:p w:rsidR="00944D1D" w:rsidRPr="00944D1D" w:rsidRDefault="00944D1D" w:rsidP="00A345DB">
      <w:pPr>
        <w:ind w:firstLine="420"/>
      </w:pPr>
      <w:r w:rsidRPr="00944D1D">
        <w:rPr>
          <w:rFonts w:hint="eastAsia"/>
        </w:rPr>
        <w:lastRenderedPageBreak/>
        <w:t>G</w:t>
      </w:r>
      <w:r w:rsidRPr="00944D1D">
        <w:t xml:space="preserve">RS F-statistic: </w:t>
      </w:r>
      <w:r w:rsidR="008703C3">
        <w:t>6.4757</w:t>
      </w:r>
      <w:r w:rsidRPr="00944D1D">
        <w:t>,</w:t>
      </w:r>
      <w:ins w:id="43" w:author="Boyang Pan" w:date="2019-02-05T00:52:00Z">
        <w:r w:rsidR="009329BC">
          <w:t>6.47</w:t>
        </w:r>
      </w:ins>
      <w:ins w:id="44" w:author="Boyang Pan" w:date="2019-02-05T00:53:00Z">
        <w:r w:rsidR="009329BC">
          <w:t>58</w:t>
        </w:r>
      </w:ins>
      <w:r w:rsidRPr="00944D1D">
        <w:t xml:space="preserve"> p-value: </w:t>
      </w:r>
      <w:r w:rsidR="008703C3">
        <w:t>9.3300e-10</w:t>
      </w:r>
    </w:p>
    <w:p w:rsidR="000C5923" w:rsidRDefault="00944D1D" w:rsidP="00944D1D">
      <w:pPr>
        <w:pStyle w:val="ListParagraph"/>
        <w:ind w:left="420" w:firstLineChars="0" w:firstLine="0"/>
      </w:pPr>
      <w:r>
        <w:t>We should reject the null hypothesis. The alpha is not zero</w:t>
      </w:r>
      <w:r w:rsidR="00EE07B3">
        <w:t>.</w:t>
      </w:r>
    </w:p>
    <w:p w:rsidR="00A345DB" w:rsidRDefault="00A345DB" w:rsidP="00944D1D">
      <w:pPr>
        <w:pStyle w:val="ListParagraph"/>
        <w:ind w:left="420" w:firstLineChars="0" w:firstLine="0"/>
      </w:pPr>
    </w:p>
    <w:p w:rsidR="00A345DB" w:rsidRDefault="00A345DB" w:rsidP="00944D1D">
      <w:pPr>
        <w:pStyle w:val="ListParagraph"/>
        <w:ind w:left="420" w:firstLineChars="0" w:firstLine="0"/>
      </w:pPr>
      <w:r>
        <w:rPr>
          <w:rFonts w:hint="eastAsia"/>
        </w:rPr>
        <w:t>R</w:t>
      </w:r>
      <w:r>
        <w:t>epeat d)</w:t>
      </w:r>
    </w:p>
    <w:p w:rsidR="00A345DB" w:rsidRDefault="006D7CFD" w:rsidP="00944D1D">
      <w:pPr>
        <w:pStyle w:val="ListParagraph"/>
        <w:ind w:left="420" w:firstLineChars="0" w:firstLine="0"/>
        <w:rPr>
          <w:highlight w:val="yellow"/>
        </w:rPr>
      </w:pPr>
      <w:r>
        <w:t xml:space="preserve">There’s a positive relationship between the performance and the intercepts. The past winner has the highest intercept. From the past loser to the past winner, the signs of intercepts change from negative to positive, and the magnitude is from -1 to 0.6, in particular. CAPM has difficulty pricing the past winner and the past loser, </w:t>
      </w:r>
      <w:r w:rsidRPr="006D7CFD">
        <w:rPr>
          <w:highlight w:val="yellow"/>
        </w:rPr>
        <w:t>why?</w:t>
      </w:r>
      <w:ins w:id="45" w:author="Boyang Pan" w:date="2019-02-05T12:57:00Z">
        <w:r w:rsidR="00A26270">
          <w:rPr>
            <w:highlight w:val="yellow"/>
          </w:rPr>
          <w:t xml:space="preserve"> Because there are some</w:t>
        </w:r>
        <w:r w:rsidR="00EC4A47">
          <w:rPr>
            <w:highlight w:val="yellow"/>
          </w:rPr>
          <w:t xml:space="preserve"> alphas significantly different from 0.</w:t>
        </w:r>
      </w:ins>
    </w:p>
    <w:p w:rsidR="00515396" w:rsidRDefault="00515396" w:rsidP="00515396"/>
    <w:p w:rsidR="00515396" w:rsidRDefault="00515396" w:rsidP="00515396">
      <w:r>
        <w:rPr>
          <w:rFonts w:hint="eastAsia"/>
        </w:rPr>
        <w:t>P</w:t>
      </w:r>
      <w:r>
        <w:t>art 3: 25 Size and BE/ME portfolios</w:t>
      </w:r>
    </w:p>
    <w:p w:rsidR="000C5923" w:rsidRDefault="005309F6" w:rsidP="000C5923">
      <w:pPr>
        <w:pStyle w:val="ListParagraph"/>
        <w:numPr>
          <w:ilvl w:val="0"/>
          <w:numId w:val="1"/>
        </w:numPr>
        <w:ind w:firstLineChars="0"/>
      </w:pPr>
      <w:r>
        <w:rPr>
          <w:rFonts w:hint="eastAsia"/>
        </w:rPr>
        <w:t>R</w:t>
      </w:r>
      <w:r>
        <w:t>epeat a):</w:t>
      </w:r>
    </w:p>
    <w:p w:rsidR="005309F6" w:rsidRDefault="00B75517" w:rsidP="005309F6">
      <w:pPr>
        <w:pStyle w:val="ListParagraph"/>
        <w:ind w:left="420" w:firstLineChars="0" w:firstLine="0"/>
      </w:pPr>
      <w:r>
        <w:rPr>
          <w:noProof/>
        </w:rPr>
        <w:drawing>
          <wp:inline distT="0" distB="0" distL="0" distR="0">
            <wp:extent cx="5731510" cy="28676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67660"/>
                    </a:xfrm>
                    <a:prstGeom prst="rect">
                      <a:avLst/>
                    </a:prstGeom>
                  </pic:spPr>
                </pic:pic>
              </a:graphicData>
            </a:graphic>
          </wp:inline>
        </w:drawing>
      </w:r>
      <w:r>
        <w:rPr>
          <w:noProof/>
        </w:rPr>
        <w:drawing>
          <wp:inline distT="0" distB="0" distL="0" distR="0">
            <wp:extent cx="5731510" cy="28676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67660"/>
                    </a:xfrm>
                    <a:prstGeom prst="rect">
                      <a:avLst/>
                    </a:prstGeom>
                  </pic:spPr>
                </pic:pic>
              </a:graphicData>
            </a:graphic>
          </wp:inline>
        </w:drawing>
      </w:r>
    </w:p>
    <w:p w:rsidR="005309F6" w:rsidRDefault="005309F6" w:rsidP="005309F6">
      <w:pPr>
        <w:pStyle w:val="ListParagraph"/>
        <w:ind w:left="420" w:firstLineChars="0" w:firstLine="0"/>
      </w:pPr>
      <w:r>
        <w:t xml:space="preserve">There’s no discernible pattern in the average or </w:t>
      </w:r>
      <w:proofErr w:type="spellStart"/>
      <w:r>
        <w:t>sharpe</w:t>
      </w:r>
      <w:proofErr w:type="spellEnd"/>
      <w:r>
        <w:t>-ratios of the portfolios.</w:t>
      </w:r>
      <w:ins w:id="46" w:author="Boyang Pan" w:date="2019-02-05T12:58:00Z">
        <w:r w:rsidR="00EC4A47">
          <w:t xml:space="preserve"> </w:t>
        </w:r>
      </w:ins>
      <w:ins w:id="47" w:author="Boyang Pan" w:date="2019-02-05T15:32:00Z">
        <w:r w:rsidR="00ED7AB1">
          <w:t>It has discernible pattern</w:t>
        </w:r>
      </w:ins>
    </w:p>
    <w:p w:rsidR="00EE07B3" w:rsidRDefault="00EE07B3" w:rsidP="005309F6">
      <w:pPr>
        <w:pStyle w:val="ListParagraph"/>
        <w:ind w:left="420" w:firstLineChars="0" w:firstLine="0"/>
      </w:pPr>
    </w:p>
    <w:p w:rsidR="00EE07B3" w:rsidRDefault="00EE07B3" w:rsidP="005309F6">
      <w:pPr>
        <w:pStyle w:val="ListParagraph"/>
        <w:ind w:left="420" w:firstLineChars="0" w:firstLine="0"/>
      </w:pPr>
      <w:r>
        <w:rPr>
          <w:rFonts w:hint="eastAsia"/>
        </w:rPr>
        <w:t>R</w:t>
      </w:r>
      <w:r>
        <w:t>epeat</w:t>
      </w:r>
      <w:r w:rsidR="00AE3729">
        <w:t xml:space="preserve"> </w:t>
      </w:r>
      <w:r>
        <w:t>b)</w:t>
      </w:r>
    </w:p>
    <w:p w:rsidR="00EE07B3" w:rsidRPr="00944D1D" w:rsidRDefault="00EE07B3" w:rsidP="00EE07B3">
      <w:pPr>
        <w:ind w:firstLine="420"/>
      </w:pPr>
      <w:r w:rsidRPr="00944D1D">
        <w:rPr>
          <w:rFonts w:hint="eastAsia"/>
        </w:rPr>
        <w:t>G</w:t>
      </w:r>
      <w:r w:rsidRPr="00944D1D">
        <w:t xml:space="preserve">RS F-statistic: </w:t>
      </w:r>
      <w:r>
        <w:t>3.5368</w:t>
      </w:r>
      <w:r w:rsidRPr="00944D1D">
        <w:t>,</w:t>
      </w:r>
      <w:ins w:id="48" w:author="Boyang Pan" w:date="2019-02-05T00:52:00Z">
        <w:r w:rsidR="009329BC">
          <w:t>3.5369</w:t>
        </w:r>
      </w:ins>
      <w:r w:rsidRPr="00944D1D">
        <w:t xml:space="preserve"> p-value: </w:t>
      </w:r>
      <w:r>
        <w:t>1.3515e-08</w:t>
      </w:r>
    </w:p>
    <w:p w:rsidR="00EE07B3" w:rsidRDefault="00EE07B3" w:rsidP="00EE07B3">
      <w:pPr>
        <w:pStyle w:val="ListParagraph"/>
        <w:ind w:left="420" w:firstLineChars="0" w:firstLine="0"/>
      </w:pPr>
      <w:r>
        <w:t>We should reject the null hypothesis. The alpha is not zero</w:t>
      </w:r>
      <w:r w:rsidR="00D07E22">
        <w:t>.</w:t>
      </w:r>
    </w:p>
    <w:p w:rsidR="00AE3729" w:rsidRDefault="00AE3729" w:rsidP="00EE07B3">
      <w:pPr>
        <w:pStyle w:val="ListParagraph"/>
        <w:ind w:left="420" w:firstLineChars="0" w:firstLine="0"/>
      </w:pPr>
    </w:p>
    <w:p w:rsidR="00AE3729" w:rsidRDefault="00AE3729" w:rsidP="00EE07B3">
      <w:pPr>
        <w:pStyle w:val="ListParagraph"/>
        <w:ind w:left="420" w:firstLineChars="0" w:firstLine="0"/>
      </w:pPr>
      <w:r>
        <w:rPr>
          <w:rFonts w:hint="eastAsia"/>
        </w:rPr>
        <w:t>R</w:t>
      </w:r>
      <w:r>
        <w:t>epeat d)</w:t>
      </w:r>
    </w:p>
    <w:p w:rsidR="00AE3729" w:rsidRDefault="00AE3729" w:rsidP="00EE07B3">
      <w:pPr>
        <w:pStyle w:val="ListParagraph"/>
        <w:ind w:left="420" w:firstLineChars="0" w:firstLine="0"/>
      </w:pPr>
      <w:r>
        <w:t xml:space="preserve">There’re positive and negative intercepts. </w:t>
      </w:r>
      <w:r w:rsidR="00E20A2A">
        <w:t>CAPM has difficulty pricing the high BE/ME portfolio</w:t>
      </w:r>
      <w:r w:rsidR="007B0F5D">
        <w:t>s</w:t>
      </w:r>
      <w:r w:rsidR="00E20A2A">
        <w:t xml:space="preserve">, </w:t>
      </w:r>
      <w:r w:rsidR="00B92EA1">
        <w:rPr>
          <w:highlight w:val="yellow"/>
        </w:rPr>
        <w:t>why?</w:t>
      </w:r>
    </w:p>
    <w:p w:rsidR="005309F6" w:rsidRDefault="000B3EF6" w:rsidP="000C5923">
      <w:pPr>
        <w:pStyle w:val="ListParagraph"/>
        <w:numPr>
          <w:ilvl w:val="0"/>
          <w:numId w:val="1"/>
        </w:numPr>
        <w:ind w:firstLineChars="0"/>
      </w:pPr>
      <w:r w:rsidRPr="00944D1D">
        <w:rPr>
          <w:rFonts w:hint="eastAsia"/>
        </w:rPr>
        <w:t>G</w:t>
      </w:r>
      <w:r w:rsidRPr="00944D1D">
        <w:t xml:space="preserve">RS F-statistic: </w:t>
      </w:r>
      <w:r>
        <w:t>1.1675e-04</w:t>
      </w:r>
      <w:ins w:id="49" w:author="Boyang Pan" w:date="2019-02-05T00:52:00Z">
        <w:r w:rsidR="00097EBA">
          <w:t xml:space="preserve"> 1.1744e-04</w:t>
        </w:r>
      </w:ins>
      <w:r w:rsidRPr="00944D1D">
        <w:t xml:space="preserve">, p-value: </w:t>
      </w:r>
      <w:r>
        <w:t>1</w:t>
      </w:r>
    </w:p>
    <w:p w:rsidR="000B3EF6" w:rsidRDefault="004418CF" w:rsidP="000B3EF6">
      <w:pPr>
        <w:pStyle w:val="ListParagraph"/>
        <w:ind w:left="420" w:firstLineChars="0" w:firstLine="0"/>
      </w:pPr>
      <w:r>
        <w:t xml:space="preserve">When we use tangency portfolio as the market proxy </w:t>
      </w:r>
      <w:r w:rsidR="000B3EF6">
        <w:t>we fail to reject the null hypothesis.</w:t>
      </w:r>
      <w:r>
        <w:t xml:space="preserve"> This result is not surprising, because</w:t>
      </w:r>
      <w:r w:rsidR="00792F55">
        <w:t xml:space="preserve"> the tangency portfolio here is mean-variance efficient.</w:t>
      </w:r>
    </w:p>
    <w:p w:rsidR="00937743" w:rsidRDefault="00937743" w:rsidP="00937743">
      <w:pPr>
        <w:pStyle w:val="ListParagraph"/>
        <w:numPr>
          <w:ilvl w:val="0"/>
          <w:numId w:val="1"/>
        </w:numPr>
        <w:ind w:firstLineChars="0"/>
      </w:pPr>
      <w:r w:rsidRPr="00944D1D">
        <w:rPr>
          <w:rFonts w:hint="eastAsia"/>
        </w:rPr>
        <w:t>G</w:t>
      </w:r>
      <w:r w:rsidRPr="00944D1D">
        <w:t xml:space="preserve">RS F-statistic: </w:t>
      </w:r>
      <w:r>
        <w:t>2.5689</w:t>
      </w:r>
      <w:ins w:id="50" w:author="Boyang Pan" w:date="2019-02-05T00:52:00Z">
        <w:r w:rsidR="00097EBA">
          <w:t xml:space="preserve"> 2.6370</w:t>
        </w:r>
      </w:ins>
      <w:r>
        <w:t>,</w:t>
      </w:r>
      <w:r w:rsidRPr="00944D1D">
        <w:t xml:space="preserve"> p-value: </w:t>
      </w:r>
      <w:r>
        <w:t>3.9567e-05</w:t>
      </w:r>
    </w:p>
    <w:p w:rsidR="00786A6E" w:rsidRDefault="00F32635" w:rsidP="00786A6E">
      <w:pPr>
        <w:pStyle w:val="ListParagraph"/>
        <w:ind w:left="420" w:firstLineChars="0" w:firstLine="0"/>
      </w:pPr>
      <w:r>
        <w:t>With such small p-value, w</w:t>
      </w:r>
      <w:r w:rsidR="00786A6E">
        <w:t>e reject the null hypothesis</w:t>
      </w:r>
      <w:r>
        <w:t>.</w:t>
      </w:r>
      <w:r w:rsidR="007D2A25">
        <w:t xml:space="preserve"> Because this out-of-sample tangency portfolio </w:t>
      </w:r>
      <w:r w:rsidR="004F3F97">
        <w:t>is not the tangency portfolio</w:t>
      </w:r>
      <w:r w:rsidR="004B1A36">
        <w:t xml:space="preserve"> for this sample data, and it </w:t>
      </w:r>
      <w:r w:rsidR="007D2A25">
        <w:t xml:space="preserve">doesn’t have the same effect as the tangency portfolio. </w:t>
      </w:r>
      <w:r w:rsidR="004B1A36">
        <w:t>It’s not mean-variance efficient.</w:t>
      </w:r>
    </w:p>
    <w:p w:rsidR="0045791C" w:rsidRDefault="0045791C" w:rsidP="0045791C">
      <w:pPr>
        <w:pStyle w:val="ListParagraph"/>
        <w:numPr>
          <w:ilvl w:val="0"/>
          <w:numId w:val="1"/>
        </w:numPr>
        <w:ind w:firstLineChars="0"/>
      </w:pPr>
      <w:r w:rsidRPr="00944D1D">
        <w:rPr>
          <w:rFonts w:hint="eastAsia"/>
        </w:rPr>
        <w:t>G</w:t>
      </w:r>
      <w:r w:rsidRPr="00944D1D">
        <w:t>RS F-statistic:</w:t>
      </w:r>
      <w:r>
        <w:t xml:space="preserve"> 3.5742</w:t>
      </w:r>
      <w:ins w:id="51" w:author="Boyang Pan" w:date="2019-02-05T00:52:00Z">
        <w:r w:rsidR="00097EBA">
          <w:t xml:space="preserve"> 3.6831</w:t>
        </w:r>
      </w:ins>
      <w:r>
        <w:t>,</w:t>
      </w:r>
      <w:r w:rsidRPr="00944D1D">
        <w:t xml:space="preserve"> p-value: </w:t>
      </w:r>
      <w:r w:rsidR="00322246">
        <w:t>9.7878e-09</w:t>
      </w:r>
    </w:p>
    <w:p w:rsidR="008E152B" w:rsidRDefault="008E152B" w:rsidP="009067E7">
      <w:pPr>
        <w:pStyle w:val="ListParagraph"/>
        <w:ind w:left="420" w:firstLineChars="0" w:firstLine="0"/>
      </w:pPr>
      <w:r>
        <w:t xml:space="preserve">With such small p-value, we reject the null hypothesis. This model prices the 25 size and BE/ME portfolios very bad. This is not surprising, because this tangency portfolio from other data pool is not the in-sample tangency portfolio. There may be no obvious relationship between asset returns and their betas. It means when we use this portfolio as the market portfolio, CAPM is not a good model. </w:t>
      </w:r>
      <w:proofErr w:type="gramStart"/>
      <w:r>
        <w:t>So</w:t>
      </w:r>
      <w:proofErr w:type="gramEnd"/>
      <w:r>
        <w:t xml:space="preserve"> we reject the intercept being zero.</w:t>
      </w:r>
    </w:p>
    <w:p w:rsidR="009443D9" w:rsidRDefault="009443D9" w:rsidP="009443D9">
      <w:pPr>
        <w:pStyle w:val="ListParagraph"/>
        <w:numPr>
          <w:ilvl w:val="0"/>
          <w:numId w:val="1"/>
        </w:numPr>
        <w:ind w:firstLineChars="0"/>
      </w:pPr>
      <w:r w:rsidRPr="00944D1D">
        <w:rPr>
          <w:rFonts w:hint="eastAsia"/>
        </w:rPr>
        <w:t>G</w:t>
      </w:r>
      <w:r w:rsidRPr="00944D1D">
        <w:t>RS F-statistic:</w:t>
      </w:r>
      <w:r>
        <w:t xml:space="preserve"> 3.2462</w:t>
      </w:r>
      <w:ins w:id="52" w:author="Boyang Pan" w:date="2019-02-05T00:52:00Z">
        <w:r w:rsidR="00097EBA">
          <w:t xml:space="preserve"> 3.3203</w:t>
        </w:r>
      </w:ins>
      <w:r>
        <w:t>,</w:t>
      </w:r>
      <w:r w:rsidRPr="00944D1D">
        <w:t xml:space="preserve"> p-value: </w:t>
      </w:r>
      <w:r>
        <w:t>1.6203e-07</w:t>
      </w:r>
    </w:p>
    <w:p w:rsidR="009443D9" w:rsidRDefault="00BD564E" w:rsidP="00BD564E">
      <w:pPr>
        <w:pStyle w:val="ListParagraph"/>
        <w:numPr>
          <w:ilvl w:val="0"/>
          <w:numId w:val="1"/>
        </w:numPr>
        <w:ind w:firstLineChars="0"/>
      </w:pPr>
      <w:r>
        <w:t>With such small p-value, we reject the null hypothesis. This model prices the 25 size and BE/ME portfolios very bad. This is not surprising, because this tangency portfolio from other data pool is not the in-sample tangency portfolio. There may be no obvious relationship betwe</w:t>
      </w:r>
      <w:bookmarkStart w:id="53" w:name="_GoBack"/>
      <w:bookmarkEnd w:id="53"/>
      <w:r>
        <w:t xml:space="preserve">en asset returns and their betas. It means when we use this portfolio as the market portfolio, CAPM is not a good model. </w:t>
      </w:r>
      <w:proofErr w:type="gramStart"/>
      <w:r>
        <w:t>So</w:t>
      </w:r>
      <w:proofErr w:type="gramEnd"/>
      <w:r>
        <w:t xml:space="preserve"> we reject the intercept being zero.</w:t>
      </w:r>
    </w:p>
    <w:p w:rsidR="0050275F" w:rsidRDefault="0050275F" w:rsidP="0050275F"/>
    <w:p w:rsidR="0050275F" w:rsidRDefault="0050275F" w:rsidP="00A80F2C">
      <w:pPr>
        <w:pStyle w:val="ListParagraph"/>
        <w:ind w:left="420" w:firstLineChars="0" w:firstLine="0"/>
        <w:pPrChange w:id="54" w:author="Boyang Pan" w:date="2019-02-05T18:17:00Z">
          <w:pPr>
            <w:pStyle w:val="ListParagraph"/>
            <w:numPr>
              <w:numId w:val="1"/>
            </w:numPr>
            <w:ind w:left="420" w:firstLineChars="0" w:hanging="420"/>
          </w:pPr>
        </w:pPrChange>
      </w:pPr>
    </w:p>
    <w:tbl>
      <w:tblPr>
        <w:tblStyle w:val="TableGrid"/>
        <w:tblW w:w="9918" w:type="dxa"/>
        <w:jc w:val="center"/>
        <w:tblLook w:val="04A0" w:firstRow="1" w:lastRow="0" w:firstColumn="1" w:lastColumn="0" w:noHBand="0" w:noVBand="1"/>
      </w:tblPr>
      <w:tblGrid>
        <w:gridCol w:w="2841"/>
        <w:gridCol w:w="1843"/>
        <w:gridCol w:w="2409"/>
        <w:gridCol w:w="2825"/>
      </w:tblGrid>
      <w:tr w:rsidR="0050275F" w:rsidTr="00D71927">
        <w:trPr>
          <w:jc w:val="center"/>
        </w:trPr>
        <w:tc>
          <w:tcPr>
            <w:tcW w:w="2841" w:type="dxa"/>
          </w:tcPr>
          <w:p w:rsidR="0050275F" w:rsidRDefault="0050275F" w:rsidP="0050275F">
            <w:pPr>
              <w:pStyle w:val="ListParagraph"/>
              <w:ind w:firstLineChars="0" w:firstLine="0"/>
            </w:pPr>
          </w:p>
        </w:tc>
        <w:tc>
          <w:tcPr>
            <w:tcW w:w="1843" w:type="dxa"/>
          </w:tcPr>
          <w:p w:rsidR="0050275F" w:rsidRDefault="0050275F" w:rsidP="0050275F">
            <w:pPr>
              <w:pStyle w:val="ListParagraph"/>
              <w:ind w:firstLineChars="0" w:firstLine="0"/>
            </w:pPr>
            <w:r>
              <w:rPr>
                <w:rFonts w:hint="eastAsia"/>
              </w:rPr>
              <w:t>3</w:t>
            </w:r>
            <w:r>
              <w:t>0 VW Industries</w:t>
            </w:r>
          </w:p>
        </w:tc>
        <w:tc>
          <w:tcPr>
            <w:tcW w:w="2409" w:type="dxa"/>
          </w:tcPr>
          <w:p w:rsidR="0050275F" w:rsidRDefault="0050275F" w:rsidP="0050275F">
            <w:pPr>
              <w:pStyle w:val="ListParagraph"/>
              <w:ind w:firstLineChars="0" w:firstLine="0"/>
            </w:pPr>
            <w:r>
              <w:rPr>
                <w:rFonts w:hint="eastAsia"/>
              </w:rPr>
              <w:t>1</w:t>
            </w:r>
            <w:r>
              <w:t>0 past return portfolios</w:t>
            </w:r>
          </w:p>
        </w:tc>
        <w:tc>
          <w:tcPr>
            <w:tcW w:w="2825" w:type="dxa"/>
          </w:tcPr>
          <w:p w:rsidR="0050275F" w:rsidRDefault="0050275F" w:rsidP="0050275F">
            <w:pPr>
              <w:pStyle w:val="ListParagraph"/>
              <w:ind w:firstLineChars="0" w:firstLine="0"/>
            </w:pPr>
            <w:r>
              <w:rPr>
                <w:rFonts w:hint="eastAsia"/>
              </w:rPr>
              <w:t>2</w:t>
            </w:r>
            <w:r>
              <w:t>5 size an</w:t>
            </w:r>
            <w:r w:rsidR="00D71927">
              <w:t>d</w:t>
            </w:r>
            <w:r>
              <w:t xml:space="preserve"> BE/ME portfolios</w:t>
            </w:r>
          </w:p>
        </w:tc>
      </w:tr>
      <w:tr w:rsidR="0050275F" w:rsidTr="00D71927">
        <w:trPr>
          <w:jc w:val="center"/>
        </w:trPr>
        <w:tc>
          <w:tcPr>
            <w:tcW w:w="2841" w:type="dxa"/>
          </w:tcPr>
          <w:p w:rsidR="0050275F" w:rsidRDefault="0050275F" w:rsidP="0050275F">
            <w:pPr>
              <w:pStyle w:val="ListParagraph"/>
              <w:ind w:firstLineChars="0" w:firstLine="0"/>
            </w:pPr>
            <w:r>
              <w:rPr>
                <w:rFonts w:hint="eastAsia"/>
              </w:rPr>
              <w:t>3</w:t>
            </w:r>
            <w:r>
              <w:t>0 VW Industries</w:t>
            </w:r>
          </w:p>
        </w:tc>
        <w:tc>
          <w:tcPr>
            <w:tcW w:w="1843" w:type="dxa"/>
          </w:tcPr>
          <w:p w:rsidR="0050275F" w:rsidRDefault="0050275F" w:rsidP="0050275F">
            <w:pPr>
              <w:pStyle w:val="ListParagraph"/>
              <w:ind w:firstLineChars="0" w:firstLine="0"/>
            </w:pPr>
            <w:r>
              <w:rPr>
                <w:rFonts w:hint="eastAsia"/>
              </w:rPr>
              <w:t>1</w:t>
            </w:r>
          </w:p>
        </w:tc>
        <w:tc>
          <w:tcPr>
            <w:tcW w:w="2409" w:type="dxa"/>
          </w:tcPr>
          <w:p w:rsidR="0050275F" w:rsidRDefault="0050275F" w:rsidP="0050275F">
            <w:pPr>
              <w:pStyle w:val="ListParagraph"/>
              <w:ind w:firstLineChars="0" w:firstLine="0"/>
            </w:pPr>
            <w:r>
              <w:rPr>
                <w:rFonts w:hint="eastAsia"/>
              </w:rPr>
              <w:t>0</w:t>
            </w:r>
            <w:r>
              <w:t>.3690</w:t>
            </w:r>
          </w:p>
        </w:tc>
        <w:tc>
          <w:tcPr>
            <w:tcW w:w="2825" w:type="dxa"/>
          </w:tcPr>
          <w:p w:rsidR="0050275F" w:rsidRDefault="0050275F" w:rsidP="0050275F">
            <w:pPr>
              <w:pStyle w:val="ListParagraph"/>
              <w:ind w:firstLineChars="0" w:firstLine="0"/>
            </w:pPr>
            <w:r>
              <w:rPr>
                <w:rFonts w:hint="eastAsia"/>
              </w:rPr>
              <w:t>0</w:t>
            </w:r>
            <w:r>
              <w:t>.2258</w:t>
            </w:r>
          </w:p>
        </w:tc>
      </w:tr>
      <w:tr w:rsidR="0050275F" w:rsidTr="00D71927">
        <w:trPr>
          <w:jc w:val="center"/>
        </w:trPr>
        <w:tc>
          <w:tcPr>
            <w:tcW w:w="2841" w:type="dxa"/>
          </w:tcPr>
          <w:p w:rsidR="0050275F" w:rsidRDefault="0050275F" w:rsidP="0050275F">
            <w:pPr>
              <w:pStyle w:val="ListParagraph"/>
              <w:ind w:firstLineChars="0" w:firstLine="0"/>
            </w:pPr>
            <w:r>
              <w:rPr>
                <w:rFonts w:hint="eastAsia"/>
              </w:rPr>
              <w:t>1</w:t>
            </w:r>
            <w:r>
              <w:t>0 past return portfolios</w:t>
            </w:r>
          </w:p>
        </w:tc>
        <w:tc>
          <w:tcPr>
            <w:tcW w:w="1843" w:type="dxa"/>
          </w:tcPr>
          <w:p w:rsidR="0050275F" w:rsidRDefault="0050275F" w:rsidP="0050275F">
            <w:pPr>
              <w:pStyle w:val="ListParagraph"/>
              <w:ind w:firstLineChars="0" w:firstLine="0"/>
            </w:pPr>
            <w:r>
              <w:rPr>
                <w:rFonts w:hint="eastAsia"/>
              </w:rPr>
              <w:t>0</w:t>
            </w:r>
            <w:r>
              <w:t>.3690</w:t>
            </w:r>
          </w:p>
        </w:tc>
        <w:tc>
          <w:tcPr>
            <w:tcW w:w="2409" w:type="dxa"/>
          </w:tcPr>
          <w:p w:rsidR="0050275F" w:rsidRDefault="0050275F" w:rsidP="0050275F">
            <w:pPr>
              <w:pStyle w:val="ListParagraph"/>
              <w:ind w:firstLineChars="0" w:firstLine="0"/>
            </w:pPr>
            <w:r>
              <w:rPr>
                <w:rFonts w:hint="eastAsia"/>
              </w:rPr>
              <w:t>1</w:t>
            </w:r>
          </w:p>
        </w:tc>
        <w:tc>
          <w:tcPr>
            <w:tcW w:w="2825" w:type="dxa"/>
          </w:tcPr>
          <w:p w:rsidR="0050275F" w:rsidRDefault="0050275F" w:rsidP="0050275F">
            <w:pPr>
              <w:pStyle w:val="ListParagraph"/>
              <w:ind w:firstLineChars="0" w:firstLine="0"/>
            </w:pPr>
            <w:r>
              <w:rPr>
                <w:rFonts w:hint="eastAsia"/>
              </w:rPr>
              <w:t>0</w:t>
            </w:r>
            <w:r>
              <w:t>.2436</w:t>
            </w:r>
          </w:p>
        </w:tc>
      </w:tr>
      <w:tr w:rsidR="0050275F" w:rsidTr="00D71927">
        <w:trPr>
          <w:jc w:val="center"/>
        </w:trPr>
        <w:tc>
          <w:tcPr>
            <w:tcW w:w="2841" w:type="dxa"/>
          </w:tcPr>
          <w:p w:rsidR="0050275F" w:rsidRDefault="0050275F" w:rsidP="0050275F">
            <w:pPr>
              <w:pStyle w:val="ListParagraph"/>
              <w:ind w:firstLineChars="0" w:firstLine="0"/>
            </w:pPr>
            <w:r>
              <w:rPr>
                <w:rFonts w:hint="eastAsia"/>
              </w:rPr>
              <w:t>2</w:t>
            </w:r>
            <w:r>
              <w:t>5 size an</w:t>
            </w:r>
            <w:r w:rsidR="00D71927">
              <w:t>d</w:t>
            </w:r>
            <w:r>
              <w:t xml:space="preserve"> BE/ME portfolios</w:t>
            </w:r>
          </w:p>
        </w:tc>
        <w:tc>
          <w:tcPr>
            <w:tcW w:w="1843" w:type="dxa"/>
          </w:tcPr>
          <w:p w:rsidR="0050275F" w:rsidRDefault="0050275F" w:rsidP="0050275F">
            <w:pPr>
              <w:pStyle w:val="ListParagraph"/>
              <w:ind w:firstLineChars="0" w:firstLine="0"/>
              <w:rPr>
                <w:rFonts w:hint="eastAsia"/>
              </w:rPr>
            </w:pPr>
            <w:r>
              <w:rPr>
                <w:rFonts w:hint="eastAsia"/>
              </w:rPr>
              <w:t>0</w:t>
            </w:r>
            <w:r>
              <w:t>.2258</w:t>
            </w:r>
          </w:p>
        </w:tc>
        <w:tc>
          <w:tcPr>
            <w:tcW w:w="2409" w:type="dxa"/>
          </w:tcPr>
          <w:p w:rsidR="0050275F" w:rsidRDefault="0050275F" w:rsidP="0050275F">
            <w:pPr>
              <w:pStyle w:val="ListParagraph"/>
              <w:ind w:firstLineChars="0" w:firstLine="0"/>
            </w:pPr>
            <w:r>
              <w:rPr>
                <w:rFonts w:hint="eastAsia"/>
              </w:rPr>
              <w:t>0</w:t>
            </w:r>
            <w:r>
              <w:t>.2436</w:t>
            </w:r>
          </w:p>
        </w:tc>
        <w:tc>
          <w:tcPr>
            <w:tcW w:w="2825" w:type="dxa"/>
          </w:tcPr>
          <w:p w:rsidR="0050275F" w:rsidRDefault="0050275F" w:rsidP="0050275F">
            <w:pPr>
              <w:pStyle w:val="ListParagraph"/>
              <w:ind w:firstLineChars="0" w:firstLine="0"/>
            </w:pPr>
            <w:r>
              <w:rPr>
                <w:rFonts w:hint="eastAsia"/>
              </w:rPr>
              <w:t>1</w:t>
            </w:r>
          </w:p>
        </w:tc>
      </w:tr>
    </w:tbl>
    <w:p w:rsidR="000B3EF6" w:rsidRDefault="000B3EF6" w:rsidP="0050275F"/>
    <w:p w:rsidR="0050275F" w:rsidRPr="00355F85" w:rsidRDefault="000E68B4" w:rsidP="0050275F">
      <w:r>
        <w:rPr>
          <w:rFonts w:hint="eastAsia"/>
        </w:rPr>
        <w:t>A</w:t>
      </w:r>
      <w:r>
        <w:t>bove is the table of correlations.</w:t>
      </w:r>
      <w:r w:rsidR="00741595">
        <w:t xml:space="preserve"> Because </w:t>
      </w:r>
      <w:r w:rsidR="00D71927">
        <w:t>the tangency portfolios of 10 past return portfolios and 25 size and BE/ME portfolios don’t have strong correlations with the in-sample tangency portfolio of 30 VW industries, use th</w:t>
      </w:r>
      <w:r w:rsidR="0085085F">
        <w:t>em</w:t>
      </w:r>
      <w:r w:rsidR="00D71927">
        <w:t xml:space="preserve"> as the market proxy lead to the rejection of GRS test.</w:t>
      </w:r>
    </w:p>
    <w:sectPr w:rsidR="0050275F" w:rsidRPr="00355F8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213" w:rsidRDefault="001D5213" w:rsidP="00792F55">
      <w:r>
        <w:separator/>
      </w:r>
    </w:p>
  </w:endnote>
  <w:endnote w:type="continuationSeparator" w:id="0">
    <w:p w:rsidR="001D5213" w:rsidRDefault="001D5213" w:rsidP="00792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213" w:rsidRDefault="001D5213" w:rsidP="00792F55">
      <w:r>
        <w:separator/>
      </w:r>
    </w:p>
  </w:footnote>
  <w:footnote w:type="continuationSeparator" w:id="0">
    <w:p w:rsidR="001D5213" w:rsidRDefault="001D5213" w:rsidP="00792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562A2"/>
    <w:multiLevelType w:val="hybridMultilevel"/>
    <w:tmpl w:val="78DE556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yang Pan">
    <w15:presenceInfo w15:providerId="AD" w15:userId="S::bp141@duke.edu::b8e361b4-be7a-4892-bc33-6bc198d1b1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F85"/>
    <w:rsid w:val="000840DE"/>
    <w:rsid w:val="00097EBA"/>
    <w:rsid w:val="000B3EF6"/>
    <w:rsid w:val="000C5923"/>
    <w:rsid w:val="000D32DC"/>
    <w:rsid w:val="000E68B4"/>
    <w:rsid w:val="000E71F1"/>
    <w:rsid w:val="0018257A"/>
    <w:rsid w:val="001D5213"/>
    <w:rsid w:val="00307C2C"/>
    <w:rsid w:val="003126EB"/>
    <w:rsid w:val="00322246"/>
    <w:rsid w:val="00355F85"/>
    <w:rsid w:val="003829DF"/>
    <w:rsid w:val="0038686B"/>
    <w:rsid w:val="003A1A71"/>
    <w:rsid w:val="00437030"/>
    <w:rsid w:val="004418CF"/>
    <w:rsid w:val="0045791C"/>
    <w:rsid w:val="004B1A36"/>
    <w:rsid w:val="004F3F97"/>
    <w:rsid w:val="0050275F"/>
    <w:rsid w:val="00515396"/>
    <w:rsid w:val="005309F6"/>
    <w:rsid w:val="005D6A65"/>
    <w:rsid w:val="00600AA6"/>
    <w:rsid w:val="006C1500"/>
    <w:rsid w:val="006D7CFD"/>
    <w:rsid w:val="00741595"/>
    <w:rsid w:val="00786A6E"/>
    <w:rsid w:val="00792F55"/>
    <w:rsid w:val="007B0F5D"/>
    <w:rsid w:val="007C4185"/>
    <w:rsid w:val="007D2A25"/>
    <w:rsid w:val="00815035"/>
    <w:rsid w:val="0085085F"/>
    <w:rsid w:val="008703C3"/>
    <w:rsid w:val="008978DD"/>
    <w:rsid w:val="008E1523"/>
    <w:rsid w:val="008E152B"/>
    <w:rsid w:val="008E2E9F"/>
    <w:rsid w:val="009067E7"/>
    <w:rsid w:val="0091679D"/>
    <w:rsid w:val="009329BC"/>
    <w:rsid w:val="00937743"/>
    <w:rsid w:val="009443D9"/>
    <w:rsid w:val="00944D1D"/>
    <w:rsid w:val="00A00F1F"/>
    <w:rsid w:val="00A26270"/>
    <w:rsid w:val="00A345DB"/>
    <w:rsid w:val="00A62AD5"/>
    <w:rsid w:val="00A80F2C"/>
    <w:rsid w:val="00AE3729"/>
    <w:rsid w:val="00B5690B"/>
    <w:rsid w:val="00B75517"/>
    <w:rsid w:val="00B92EA1"/>
    <w:rsid w:val="00BB60C6"/>
    <w:rsid w:val="00BD564E"/>
    <w:rsid w:val="00C33B99"/>
    <w:rsid w:val="00C62EE1"/>
    <w:rsid w:val="00C905A1"/>
    <w:rsid w:val="00D07E22"/>
    <w:rsid w:val="00D71927"/>
    <w:rsid w:val="00D9779C"/>
    <w:rsid w:val="00E20A2A"/>
    <w:rsid w:val="00EC4A47"/>
    <w:rsid w:val="00ED7AB1"/>
    <w:rsid w:val="00EE07B3"/>
    <w:rsid w:val="00F32635"/>
    <w:rsid w:val="00FD2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12022"/>
  <w15:chartTrackingRefBased/>
  <w15:docId w15:val="{D96F1F2C-3A8D-4233-977C-01BE274A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F85"/>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355F85"/>
    <w:rPr>
      <w:rFonts w:asciiTheme="majorHAnsi" w:eastAsiaTheme="majorEastAsia" w:hAnsiTheme="majorHAnsi" w:cstheme="majorBidi"/>
      <w:b/>
      <w:bCs/>
      <w:sz w:val="32"/>
      <w:szCs w:val="32"/>
    </w:rPr>
  </w:style>
  <w:style w:type="paragraph" w:styleId="ListParagraph">
    <w:name w:val="List Paragraph"/>
    <w:basedOn w:val="Normal"/>
    <w:uiPriority w:val="34"/>
    <w:qFormat/>
    <w:rsid w:val="00355F85"/>
    <w:pPr>
      <w:ind w:firstLineChars="200" w:firstLine="420"/>
    </w:pPr>
  </w:style>
  <w:style w:type="table" w:styleId="TableGrid">
    <w:name w:val="Table Grid"/>
    <w:basedOn w:val="TableNormal"/>
    <w:uiPriority w:val="39"/>
    <w:rsid w:val="005027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2F5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92F55"/>
    <w:rPr>
      <w:sz w:val="18"/>
      <w:szCs w:val="18"/>
    </w:rPr>
  </w:style>
  <w:style w:type="paragraph" w:styleId="Footer">
    <w:name w:val="footer"/>
    <w:basedOn w:val="Normal"/>
    <w:link w:val="FooterChar"/>
    <w:uiPriority w:val="99"/>
    <w:unhideWhenUsed/>
    <w:rsid w:val="00792F5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92F55"/>
    <w:rPr>
      <w:sz w:val="18"/>
      <w:szCs w:val="18"/>
    </w:rPr>
  </w:style>
  <w:style w:type="paragraph" w:styleId="BalloonText">
    <w:name w:val="Balloon Text"/>
    <w:basedOn w:val="Normal"/>
    <w:link w:val="BalloonTextChar"/>
    <w:uiPriority w:val="99"/>
    <w:semiHidden/>
    <w:unhideWhenUsed/>
    <w:rsid w:val="009167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679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Xinyuan</dc:creator>
  <cp:keywords/>
  <dc:description/>
  <cp:lastModifiedBy>Boyang Pan</cp:lastModifiedBy>
  <cp:revision>4</cp:revision>
  <dcterms:created xsi:type="dcterms:W3CDTF">2019-02-05T05:43:00Z</dcterms:created>
  <dcterms:modified xsi:type="dcterms:W3CDTF">2019-02-06T00:19:00Z</dcterms:modified>
</cp:coreProperties>
</file>